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MINISTERU EDUCAȚIEI, CULTURII ȘI CERCETĂRII</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UNIVERSITATEA DE STAT „ALECU RUSSO” DIN BĂLŢI</w:t>
      </w:r>
    </w:p>
    <w:p w:rsidR="00000000" w:rsidDel="00000000" w:rsidP="00000000" w:rsidRDefault="00000000" w:rsidRPr="00000000" w14:paraId="00000003">
      <w:pPr>
        <w:spacing w:after="0" w:lineRule="auto"/>
        <w:jc w:val="center"/>
        <w:rPr>
          <w:b w:val="1"/>
        </w:rPr>
      </w:pPr>
      <w:r w:rsidDel="00000000" w:rsidR="00000000" w:rsidRPr="00000000">
        <w:rPr>
          <w:b w:val="1"/>
          <w:rtl w:val="0"/>
        </w:rPr>
        <w:t xml:space="preserve">FACULTATEA DE ŞTIINŢE REALE, ECONOMICE ȘI ALE MEDIULUI</w:t>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CATEDRA DE MATEMATICĂ ȘI INFORMATICĂ</w:t>
      </w:r>
    </w:p>
    <w:p w:rsidR="00000000" w:rsidDel="00000000" w:rsidP="00000000" w:rsidRDefault="00000000" w:rsidRPr="00000000" w14:paraId="00000005">
      <w:pPr>
        <w:spacing w:after="0" w:before="3000" w:lineRule="auto"/>
        <w:jc w:val="center"/>
        <w:rPr>
          <w:b w:val="1"/>
          <w:color w:val="000000"/>
          <w:sz w:val="36"/>
          <w:szCs w:val="36"/>
        </w:rPr>
      </w:pPr>
      <w:bookmarkStart w:colFirst="0" w:colLast="0" w:name="_gjdgxs" w:id="0"/>
      <w:bookmarkEnd w:id="0"/>
      <w:r w:rsidDel="00000000" w:rsidR="00000000" w:rsidRPr="00000000">
        <w:rPr>
          <w:b w:val="1"/>
          <w:color w:val="000000"/>
          <w:sz w:val="36"/>
          <w:szCs w:val="36"/>
          <w:rtl w:val="0"/>
        </w:rPr>
        <w:t xml:space="preserve">INTELIGENȚA ARTIFICIALĂ - PERSPECTIVE</w:t>
      </w:r>
    </w:p>
    <w:p w:rsidR="00000000" w:rsidDel="00000000" w:rsidP="00000000" w:rsidRDefault="00000000" w:rsidRPr="00000000" w14:paraId="00000006">
      <w:pPr>
        <w:spacing w:after="0" w:before="2000" w:lineRule="auto"/>
        <w:jc w:val="right"/>
        <w:rPr>
          <w:b w:val="1"/>
          <w:color w:val="000000"/>
          <w:sz w:val="32"/>
          <w:szCs w:val="32"/>
        </w:rPr>
      </w:pPr>
      <w:r w:rsidDel="00000000" w:rsidR="00000000" w:rsidRPr="00000000">
        <w:rPr>
          <w:b w:val="1"/>
          <w:color w:val="000000"/>
          <w:sz w:val="32"/>
          <w:szCs w:val="32"/>
          <w:rtl w:val="0"/>
        </w:rPr>
        <w:t xml:space="preserve">Autor:</w:t>
      </w:r>
    </w:p>
    <w:p w:rsidR="00000000" w:rsidDel="00000000" w:rsidP="00000000" w:rsidRDefault="00000000" w:rsidRPr="00000000" w14:paraId="00000007">
      <w:pPr>
        <w:spacing w:after="0" w:lineRule="auto"/>
        <w:jc w:val="right"/>
        <w:rPr>
          <w:color w:val="000000"/>
          <w:sz w:val="32"/>
          <w:szCs w:val="32"/>
        </w:rPr>
      </w:pPr>
      <w:r w:rsidDel="00000000" w:rsidR="00000000" w:rsidRPr="00000000">
        <w:rPr>
          <w:color w:val="000000"/>
          <w:sz w:val="32"/>
          <w:szCs w:val="32"/>
          <w:rtl w:val="0"/>
        </w:rPr>
        <w:t xml:space="preserve">Studentul grupei IS1</w:t>
      </w:r>
      <w:r w:rsidDel="00000000" w:rsidR="00000000" w:rsidRPr="00000000">
        <w:rPr>
          <w:sz w:val="32"/>
          <w:szCs w:val="32"/>
          <w:rtl w:val="0"/>
        </w:rPr>
        <w:t xml:space="preserve">2</w:t>
      </w:r>
      <w:r w:rsidDel="00000000" w:rsidR="00000000" w:rsidRPr="00000000">
        <w:rPr>
          <w:color w:val="000000"/>
          <w:sz w:val="32"/>
          <w:szCs w:val="32"/>
          <w:rtl w:val="0"/>
        </w:rPr>
        <w:t xml:space="preserve">Z</w:t>
      </w:r>
    </w:p>
    <w:p w:rsidR="00000000" w:rsidDel="00000000" w:rsidP="00000000" w:rsidRDefault="00000000" w:rsidRPr="00000000" w14:paraId="00000008">
      <w:pPr>
        <w:spacing w:after="0" w:lineRule="auto"/>
        <w:jc w:val="right"/>
        <w:rPr>
          <w:b w:val="1"/>
          <w:color w:val="000000"/>
          <w:sz w:val="32"/>
          <w:szCs w:val="32"/>
        </w:rPr>
      </w:pPr>
      <w:r w:rsidDel="00000000" w:rsidR="00000000" w:rsidRPr="00000000">
        <w:rPr>
          <w:b w:val="1"/>
          <w:sz w:val="32"/>
          <w:szCs w:val="32"/>
          <w:rtl w:val="0"/>
        </w:rPr>
        <w:t xml:space="preserve">Colesnic Iulian</w:t>
      </w:r>
      <w:r w:rsidDel="00000000" w:rsidR="00000000" w:rsidRPr="00000000">
        <w:rPr>
          <w:rtl w:val="0"/>
        </w:rPr>
      </w:r>
    </w:p>
    <w:p w:rsidR="00000000" w:rsidDel="00000000" w:rsidP="00000000" w:rsidRDefault="00000000" w:rsidRPr="00000000" w14:paraId="00000009">
      <w:pPr>
        <w:spacing w:after="0" w:lineRule="auto"/>
        <w:jc w:val="right"/>
        <w:rPr>
          <w:b w:val="1"/>
          <w:color w:val="000000"/>
          <w:sz w:val="32"/>
          <w:szCs w:val="32"/>
        </w:rPr>
      </w:pPr>
      <w:r w:rsidDel="00000000" w:rsidR="00000000" w:rsidRPr="00000000">
        <w:rPr>
          <w:b w:val="1"/>
          <w:color w:val="000000"/>
          <w:sz w:val="32"/>
          <w:szCs w:val="32"/>
          <w:rtl w:val="0"/>
        </w:rPr>
        <w:t xml:space="preserve">_____________</w:t>
      </w:r>
    </w:p>
    <w:p w:rsidR="00000000" w:rsidDel="00000000" w:rsidP="00000000" w:rsidRDefault="00000000" w:rsidRPr="00000000" w14:paraId="0000000A">
      <w:pPr>
        <w:spacing w:after="0" w:before="600" w:lineRule="auto"/>
        <w:jc w:val="right"/>
        <w:rPr>
          <w:b w:val="1"/>
          <w:color w:val="000000"/>
          <w:sz w:val="32"/>
          <w:szCs w:val="32"/>
        </w:rPr>
      </w:pPr>
      <w:r w:rsidDel="00000000" w:rsidR="00000000" w:rsidRPr="00000000">
        <w:rPr>
          <w:b w:val="1"/>
          <w:color w:val="000000"/>
          <w:sz w:val="32"/>
          <w:szCs w:val="32"/>
          <w:rtl w:val="0"/>
        </w:rPr>
        <w:t xml:space="preserve">Conducător </w:t>
      </w:r>
      <w:r w:rsidDel="00000000" w:rsidR="00000000" w:rsidRPr="00000000">
        <w:rPr>
          <w:b w:val="1"/>
          <w:sz w:val="32"/>
          <w:szCs w:val="32"/>
          <w:rtl w:val="0"/>
        </w:rPr>
        <w:t xml:space="preserve">științific</w:t>
      </w:r>
      <w:r w:rsidDel="00000000" w:rsidR="00000000" w:rsidRPr="00000000">
        <w:rPr>
          <w:b w:val="1"/>
          <w:color w:val="000000"/>
          <w:sz w:val="32"/>
          <w:szCs w:val="32"/>
          <w:rtl w:val="0"/>
        </w:rPr>
        <w:t xml:space="preserve">:</w:t>
      </w:r>
    </w:p>
    <w:p w:rsidR="00000000" w:rsidDel="00000000" w:rsidP="00000000" w:rsidRDefault="00000000" w:rsidRPr="00000000" w14:paraId="0000000B">
      <w:pPr>
        <w:spacing w:after="0" w:lineRule="auto"/>
        <w:jc w:val="right"/>
        <w:rPr>
          <w:b w:val="1"/>
          <w:color w:val="000000"/>
          <w:sz w:val="32"/>
          <w:szCs w:val="32"/>
        </w:rPr>
      </w:pPr>
      <w:r w:rsidDel="00000000" w:rsidR="00000000" w:rsidRPr="00000000">
        <w:rPr>
          <w:b w:val="1"/>
          <w:color w:val="000000"/>
          <w:sz w:val="32"/>
          <w:szCs w:val="32"/>
          <w:rtl w:val="0"/>
        </w:rPr>
        <w:t xml:space="preserve">Olesea SKUTNIȚKI</w:t>
      </w:r>
    </w:p>
    <w:p w:rsidR="00000000" w:rsidDel="00000000" w:rsidP="00000000" w:rsidRDefault="00000000" w:rsidRPr="00000000" w14:paraId="0000000C">
      <w:pPr>
        <w:spacing w:after="0" w:lineRule="auto"/>
        <w:jc w:val="right"/>
        <w:rPr>
          <w:color w:val="000000"/>
          <w:sz w:val="32"/>
          <w:szCs w:val="32"/>
        </w:rPr>
      </w:pPr>
      <w:r w:rsidDel="00000000" w:rsidR="00000000" w:rsidRPr="00000000">
        <w:rPr>
          <w:color w:val="000000"/>
          <w:sz w:val="32"/>
          <w:szCs w:val="32"/>
          <w:rtl w:val="0"/>
        </w:rPr>
        <w:t xml:space="preserve">magistru, asist. univ.</w:t>
      </w:r>
    </w:p>
    <w:p w:rsidR="00000000" w:rsidDel="00000000" w:rsidP="00000000" w:rsidRDefault="00000000" w:rsidRPr="00000000" w14:paraId="0000000D">
      <w:pPr>
        <w:spacing w:after="0" w:lineRule="auto"/>
        <w:jc w:val="right"/>
        <w:rPr>
          <w:color w:val="000000"/>
          <w:sz w:val="32"/>
          <w:szCs w:val="32"/>
        </w:rPr>
      </w:pPr>
      <w:r w:rsidDel="00000000" w:rsidR="00000000" w:rsidRPr="00000000">
        <w:rPr>
          <w:color w:val="000000"/>
          <w:sz w:val="32"/>
          <w:szCs w:val="32"/>
          <w:rtl w:val="0"/>
        </w:rPr>
        <w:t xml:space="preserve">_____________</w:t>
      </w:r>
    </w:p>
    <w:p w:rsidR="00000000" w:rsidDel="00000000" w:rsidP="00000000" w:rsidRDefault="00000000" w:rsidRPr="00000000" w14:paraId="0000000E">
      <w:pPr>
        <w:spacing w:after="0" w:before="1320" w:lineRule="auto"/>
        <w:jc w:val="center"/>
        <w:rPr>
          <w:b w:val="1"/>
          <w:color w:val="000000"/>
          <w:sz w:val="32"/>
          <w:szCs w:val="32"/>
        </w:rPr>
        <w:sectPr>
          <w:pgSz w:h="16838" w:w="11906" w:orient="portrait"/>
          <w:pgMar w:bottom="1134" w:top="1134" w:left="1418" w:right="851" w:header="0" w:footer="0"/>
          <w:pgNumType w:start="1"/>
        </w:sectPr>
      </w:pPr>
      <w:r w:rsidDel="00000000" w:rsidR="00000000" w:rsidRPr="00000000">
        <w:rPr>
          <w:b w:val="1"/>
          <w:color w:val="000000"/>
          <w:sz w:val="32"/>
          <w:szCs w:val="32"/>
          <w:rtl w:val="0"/>
        </w:rPr>
        <w:t xml:space="preserve">BĂLȚI, 2021</w:t>
      </w:r>
    </w:p>
    <w:p w:rsidR="00000000" w:rsidDel="00000000" w:rsidP="00000000" w:rsidRDefault="00000000" w:rsidRPr="00000000" w14:paraId="0000000F">
      <w:pPr>
        <w:spacing w:after="0" w:before="132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10">
      <w:pPr>
        <w:pStyle w:val="Heading1"/>
        <w:rPr/>
      </w:pPr>
      <w:bookmarkStart w:colFirst="0" w:colLast="0" w:name="_30j0zll" w:id="1"/>
      <w:bookmarkEnd w:id="1"/>
      <w:r w:rsidDel="00000000" w:rsidR="00000000" w:rsidRPr="00000000">
        <w:rPr>
          <w:rtl w:val="0"/>
        </w:rPr>
        <w:t xml:space="preserve">Cuprins</w:t>
      </w:r>
    </w:p>
    <w:sdt>
      <w:sdtPr>
        <w:docPartObj>
          <w:docPartGallery w:val="Table of Contents"/>
          <w:docPartUnique w:val="1"/>
        </w:docPartObj>
      </w:sdtPr>
      <w:sdtContent>
        <w:p w:rsidR="00000000" w:rsidDel="00000000" w:rsidP="00000000" w:rsidRDefault="00000000" w:rsidRPr="00000000" w14:paraId="00000011">
          <w:pPr>
            <w:tabs>
              <w:tab w:val="right" w:pos="9636.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Cuprins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6.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Introducere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6.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27ug8jrmrl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Esența Inteligenței Artificiale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_127ug8jrmrlh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6.511811023624"/>
            </w:tabs>
            <w:spacing w:before="60" w:line="240" w:lineRule="auto"/>
            <w:ind w:left="360" w:firstLine="0"/>
            <w:rPr/>
          </w:pPr>
          <w:hyperlink w:anchor="_6vecgfm5hk62">
            <w:r w:rsidDel="00000000" w:rsidR="00000000" w:rsidRPr="00000000">
              <w:rPr>
                <w:rtl w:val="0"/>
              </w:rPr>
              <w:t xml:space="preserve">Unde este utilizata tehnologia data la moment?</w:t>
            </w:r>
          </w:hyperlink>
          <w:r w:rsidDel="00000000" w:rsidR="00000000" w:rsidRPr="00000000">
            <w:rPr>
              <w:rtl w:val="0"/>
            </w:rPr>
            <w:tab/>
          </w:r>
          <w:r w:rsidDel="00000000" w:rsidR="00000000" w:rsidRPr="00000000">
            <w:fldChar w:fldCharType="begin"/>
            <w:instrText xml:space="preserve"> PAGEREF _6vecgfm5hk62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6.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tlfu2u16qx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Perspectivele Inteligenței Artificiale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_itlfu2u16qxw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6.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wpo3e2ynog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Concluzii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_uwpo3e2ynogy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ectPr>
          <w:headerReference r:id="rId6" w:type="default"/>
          <w:footerReference r:id="rId7" w:type="default"/>
          <w:type w:val="nextPage"/>
          <w:pgSz w:h="16838" w:w="11906" w:orient="portrait"/>
          <w:pgMar w:bottom="1134" w:top="1134" w:left="1418" w:right="851" w:header="0" w:footer="0"/>
          <w:pgNumType w:start="2"/>
        </w:sectPr>
      </w:pPr>
      <w:r w:rsidDel="00000000" w:rsidR="00000000" w:rsidRPr="00000000">
        <w:rPr>
          <w:rtl w:val="0"/>
        </w:rPr>
      </w:r>
    </w:p>
    <w:p w:rsidR="00000000" w:rsidDel="00000000" w:rsidP="00000000" w:rsidRDefault="00000000" w:rsidRPr="00000000" w14:paraId="00000018">
      <w:pPr>
        <w:pStyle w:val="Heading1"/>
        <w:rPr/>
      </w:pPr>
      <w:bookmarkStart w:colFirst="0" w:colLast="0" w:name="_1fob9te" w:id="2"/>
      <w:bookmarkEnd w:id="2"/>
      <w:r w:rsidDel="00000000" w:rsidR="00000000" w:rsidRPr="00000000">
        <w:rPr>
          <w:rtl w:val="0"/>
        </w:rPr>
        <w:t xml:space="preserve">Introducere</w:t>
      </w:r>
    </w:p>
    <w:p w:rsidR="00000000" w:rsidDel="00000000" w:rsidP="00000000" w:rsidRDefault="00000000" w:rsidRPr="00000000" w14:paraId="00000019">
      <w:pPr>
        <w:rPr/>
      </w:pPr>
      <w:r w:rsidDel="00000000" w:rsidR="00000000" w:rsidRPr="00000000">
        <w:rPr>
          <w:rtl w:val="0"/>
        </w:rPr>
        <w:t xml:space="preserve">Inteligența artificială este pe drept considerată tehnologia viitorului, ea având o largă răspândire de utilizare. Viitorul devine tot mai copleșit cu tot felul de tehnologii de tot genul, dar există totuși o trăsătură comună ce deseori le adună: intelectul artificial.</w:t>
      </w:r>
    </w:p>
    <w:p w:rsidR="00000000" w:rsidDel="00000000" w:rsidP="00000000" w:rsidRDefault="00000000" w:rsidRPr="00000000" w14:paraId="0000001A">
      <w:pPr>
        <w:rPr>
          <w:b w:val="1"/>
        </w:rPr>
      </w:pPr>
      <w:bookmarkStart w:colFirst="0" w:colLast="0" w:name="_3znysh7" w:id="3"/>
      <w:bookmarkEnd w:id="3"/>
      <w:r w:rsidDel="00000000" w:rsidR="00000000" w:rsidRPr="00000000">
        <w:rPr>
          <w:rtl w:val="0"/>
        </w:rPr>
        <w:t xml:space="preserve">O mulțime de aparate, mașini au nevoie de un sistem capabil pentru prelucrarea calitativă și cât mai rapidă a informației incidente și de asemenea posibilitatea auto perfecționării, și cu fiecare an această tendință doar crește. Unele din utilizările la moment a IA pot fi regăsite în </w:t>
      </w:r>
      <w:r w:rsidDel="00000000" w:rsidR="00000000" w:rsidRPr="00000000">
        <w:rPr>
          <w:b w:val="1"/>
          <w:rtl w:val="0"/>
        </w:rPr>
        <w:t xml:space="preserve">Img. 1. </w:t>
      </w:r>
    </w:p>
    <w:tbl>
      <w:tblPr>
        <w:tblStyle w:val="Table1"/>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7"/>
        <w:tblGridChange w:id="0">
          <w:tblGrid>
            <w:gridCol w:w="9637"/>
          </w:tblGrid>
        </w:tblGridChange>
      </w:tblGrid>
      <w:tr>
        <w:trPr>
          <w:trHeight w:val="4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b w:val="1"/>
              </w:rPr>
            </w:pPr>
            <w:bookmarkStart w:colFirst="0" w:colLast="0" w:name="_b6ie4lipr6hb" w:id="4"/>
            <w:bookmarkEnd w:id="4"/>
            <w:r w:rsidDel="00000000" w:rsidR="00000000" w:rsidRPr="00000000">
              <w:rPr>
                <w:b w:val="1"/>
              </w:rPr>
              <w:drawing>
                <wp:inline distB="114300" distT="114300" distL="114300" distR="114300">
                  <wp:extent cx="5972175" cy="5689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72175" cy="56896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Img, 1</w:t>
            </w:r>
          </w:p>
        </w:tc>
      </w:tr>
    </w:tbl>
    <w:p w:rsidR="00000000" w:rsidDel="00000000" w:rsidP="00000000" w:rsidRDefault="00000000" w:rsidRPr="00000000" w14:paraId="0000001D">
      <w:pPr>
        <w:rPr/>
        <w:sectPr>
          <w:headerReference r:id="rId9" w:type="default"/>
          <w:type w:val="nextPage"/>
          <w:pgSz w:h="16838" w:w="11906" w:orient="portrait"/>
          <w:pgMar w:bottom="1134" w:top="1134" w:left="1418" w:right="851" w:header="0" w:footer="0"/>
        </w:sect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127ug8jrmrlh" w:id="5"/>
      <w:bookmarkEnd w:id="5"/>
      <w:r w:rsidDel="00000000" w:rsidR="00000000" w:rsidRPr="00000000">
        <w:rPr>
          <w:rtl w:val="0"/>
        </w:rPr>
        <w:t xml:space="preserve">Esența Inteligenței Artificiale </w:t>
      </w:r>
    </w:p>
    <w:p w:rsidR="00000000" w:rsidDel="00000000" w:rsidP="00000000" w:rsidRDefault="00000000" w:rsidRPr="00000000" w14:paraId="00000020">
      <w:pPr>
        <w:rPr/>
      </w:pPr>
      <w:r w:rsidDel="00000000" w:rsidR="00000000" w:rsidRPr="00000000">
        <w:rPr>
          <w:rtl w:val="0"/>
        </w:rPr>
        <w:t xml:space="preserve">Mai intâi de toate este necesara intelegerea cuvintelor „inteligenta artificiala”, din păcate pentru mulți aceste cuvinte prezintă ceva enigmatic și din genul misticii sau fantasticului, cauza acestuia fiind filmele și cărțile ce creaza o asemenea imagine. Totuși ele au o semnificație cu mult mai apropiata și simplă.</w:t>
      </w:r>
    </w:p>
    <w:p w:rsidR="00000000" w:rsidDel="00000000" w:rsidP="00000000" w:rsidRDefault="00000000" w:rsidRPr="00000000" w14:paraId="00000021">
      <w:pPr>
        <w:rPr/>
      </w:pPr>
      <w:r w:rsidDel="00000000" w:rsidR="00000000" w:rsidRPr="00000000">
        <w:rPr>
          <w:rtl w:val="0"/>
        </w:rPr>
        <w:t xml:space="preserve">Inteligența artificială (IA) se referă la simularea inteligenței umane în mașini care sunt programate să gândească că oamenii și să imite acțiunile lor. Termenul poate fi, de asemenea, aplicat oricărei mașini care prezintă trăsături a intelectului uman, cum ar fi învățarea și rezolvarea problemelor. </w:t>
      </w:r>
    </w:p>
    <w:p w:rsidR="00000000" w:rsidDel="00000000" w:rsidP="00000000" w:rsidRDefault="00000000" w:rsidRPr="00000000" w14:paraId="00000022">
      <w:pPr>
        <w:rPr/>
      </w:pPr>
      <w:r w:rsidDel="00000000" w:rsidR="00000000" w:rsidRPr="00000000">
        <w:rPr>
          <w:rtl w:val="0"/>
        </w:rPr>
        <w:t xml:space="preserve">Caracteristică ideală a inteligenței artificiale este capacitatea sa de a raționaliza și de a întreprinde acțiuni care au cele mai mari șanse de a atinge un obiectiv specific. O ramură a inteligenței artificiale este învățarea automată, care se exprimă prin capacitatea programelor de calculator de a învăța automat și de a se adapta la noile date fără a fi asistate de oameni. Tehnicile de învățare profundă permit această învățare automată prin absorbția unor cantități uriașe de date nestructurate, cum ar fi text, imagini sau videoclipuri.</w:t>
      </w:r>
    </w:p>
    <w:p w:rsidR="00000000" w:rsidDel="00000000" w:rsidP="00000000" w:rsidRDefault="00000000" w:rsidRPr="00000000" w14:paraId="00000023">
      <w:pPr>
        <w:rPr/>
      </w:pPr>
      <w:r w:rsidDel="00000000" w:rsidR="00000000" w:rsidRPr="00000000">
        <w:rPr>
          <w:rtl w:val="0"/>
        </w:rPr>
        <w:t xml:space="preserve">Inteligența artificială se bazează pe principiul că inteligența umană poate fi definită într-un mod în care o mașină o poate imita cu ușurință și poate executa sarcini, de la cele mai simple până la cele care sunt și mai complexe. Scopurile inteligenței artificiale includ </w:t>
      </w:r>
      <w:r w:rsidDel="00000000" w:rsidR="00000000" w:rsidRPr="00000000">
        <w:rPr>
          <w:rtl w:val="0"/>
        </w:rPr>
        <w:t xml:space="preserve">imitarea</w:t>
      </w:r>
      <w:r w:rsidDel="00000000" w:rsidR="00000000" w:rsidRPr="00000000">
        <w:rPr>
          <w:rtl w:val="0"/>
        </w:rPr>
        <w:t xml:space="preserve"> activității cognitive umane. Cercetătorii și dezvoltatorii din domeniu fac progrese surprinzător de rapide în imitarea activităților precum învățarea, raționamentul și percepția, în măsura în care acestea pot fi definite în mod concret. </w:t>
      </w:r>
    </w:p>
    <w:p w:rsidR="00000000" w:rsidDel="00000000" w:rsidP="00000000" w:rsidRDefault="00000000" w:rsidRPr="00000000" w14:paraId="00000024">
      <w:pPr>
        <w:rPr/>
      </w:pPr>
      <w:r w:rsidDel="00000000" w:rsidR="00000000" w:rsidRPr="00000000">
        <w:rPr>
          <w:rtl w:val="0"/>
        </w:rPr>
        <w:t xml:space="preserve">Pe măsură ce tehnologia avansează, reperele anterioare care defineau inteligența artificială devin depășite. De exemplu, mașinile care calculeaza funcțiile de bază sau recunosc textul prin recunoașterea optică a caracterelor nu mai sunt parte a inteligenței artificiale, deoarece această funcție este acum considerată ca fiind o funcție inerentă a computerului </w:t>
      </w:r>
    </w:p>
    <w:p w:rsidR="00000000" w:rsidDel="00000000" w:rsidP="00000000" w:rsidRDefault="00000000" w:rsidRPr="00000000" w14:paraId="00000025">
      <w:pPr>
        <w:pStyle w:val="Heading2"/>
        <w:rPr/>
      </w:pPr>
      <w:bookmarkStart w:colFirst="0" w:colLast="0" w:name="_6vecgfm5hk62" w:id="6"/>
      <w:bookmarkEnd w:id="6"/>
      <w:r w:rsidDel="00000000" w:rsidR="00000000" w:rsidRPr="00000000">
        <w:rPr>
          <w:rtl w:val="0"/>
        </w:rPr>
        <w:t xml:space="preserve">Unde este utilizata tehnologia data la moment?</w:t>
      </w:r>
    </w:p>
    <w:p w:rsidR="00000000" w:rsidDel="00000000" w:rsidP="00000000" w:rsidRDefault="00000000" w:rsidRPr="00000000" w14:paraId="00000026">
      <w:pPr>
        <w:rPr/>
      </w:pPr>
      <w:r w:rsidDel="00000000" w:rsidR="00000000" w:rsidRPr="00000000">
        <w:rPr>
          <w:rtl w:val="0"/>
        </w:rPr>
        <w:t xml:space="preserve">Aplicațiile pentru inteligența artificială sunt nesfârșite. Tehnologia poate fi aplicată în multe sectoare și industrii diferite. IA este testat și utilizat în industria medicală pentru dozarea medicamentelor și tratament diferit la pacienți și pentru proceduri chirurgicale în sală de operație.</w:t>
      </w:r>
    </w:p>
    <w:p w:rsidR="00000000" w:rsidDel="00000000" w:rsidP="00000000" w:rsidRDefault="00000000" w:rsidRPr="00000000" w14:paraId="00000027">
      <w:pPr>
        <w:rPr/>
      </w:pPr>
      <w:r w:rsidDel="00000000" w:rsidR="00000000" w:rsidRPr="00000000">
        <w:rPr>
          <w:rtl w:val="0"/>
        </w:rPr>
        <w:t xml:space="preserve">Alte exemple de masini cu inteligență artificială includ computerele care joacă șah și mașini cu conducere automată. Fiecare dintre aceste trebuie să analizeze consecințele oricărei acțiuni întreprinse, deoarece fiecare acțiune va avea impact asupra rezultatului final. La șah, rezultatul final este câștigarea jocului. În cazul autoturismelor cu conducere automată, sistemul computerizat trebuie să ia în considerare toate datele externe și să le calculeze astfel încât să acționeze într-un mod care să prevină un posibil accident.</w:t>
      </w:r>
    </w:p>
    <w:p w:rsidR="00000000" w:rsidDel="00000000" w:rsidP="00000000" w:rsidRDefault="00000000" w:rsidRPr="00000000" w14:paraId="00000028">
      <w:pPr>
        <w:rPr/>
      </w:pPr>
      <w:r w:rsidDel="00000000" w:rsidR="00000000" w:rsidRPr="00000000">
        <w:rPr>
          <w:rtl w:val="0"/>
        </w:rPr>
        <w:t xml:space="preserve">Inteligența artificială are, de asemenea, aplicații în industria financiară, unde este utilizată pentru a detecta și semnaliza activitatea bancară și financiară, cum ar fi utilizarea neobișnuită a cardurilor de debit și depunerile mari de conturi - toate acestea ajutând departamentul de fraudă al unei bănci. Aplicațiile ce presupun IA sunt, de asemenea, utilizate pentru a facilita tranzacționarea și simplifica tranzacționarea. Acest lucru se face prin simplificarea estimării ofertei, cererii și stabilirii prețurilor titlurilor de valoare.   </w:t>
      </w:r>
    </w:p>
    <w:p w:rsidR="00000000" w:rsidDel="00000000" w:rsidP="00000000" w:rsidRDefault="00000000" w:rsidRPr="00000000" w14:paraId="00000029">
      <w:pPr>
        <w:rPr/>
      </w:pPr>
      <w:r w:rsidDel="00000000" w:rsidR="00000000" w:rsidRPr="00000000">
        <w:rPr>
          <w:rtl w:val="0"/>
        </w:rPr>
        <w:t xml:space="preserve">Inteligența artificială poate fi împărțită în două categorii diferite: </w:t>
      </w:r>
      <w:r w:rsidDel="00000000" w:rsidR="00000000" w:rsidRPr="00000000">
        <w:rPr>
          <w:b w:val="1"/>
          <w:rtl w:val="0"/>
        </w:rPr>
        <w:t xml:space="preserve">slabă</w:t>
      </w:r>
      <w:r w:rsidDel="00000000" w:rsidR="00000000" w:rsidRPr="00000000">
        <w:rPr>
          <w:rtl w:val="0"/>
        </w:rPr>
        <w:t xml:space="preserve"> și </w:t>
      </w:r>
      <w:r w:rsidDel="00000000" w:rsidR="00000000" w:rsidRPr="00000000">
        <w:rPr>
          <w:b w:val="1"/>
          <w:rtl w:val="0"/>
        </w:rPr>
        <w:t xml:space="preserve">puternică</w:t>
      </w:r>
      <w:r w:rsidDel="00000000" w:rsidR="00000000" w:rsidRPr="00000000">
        <w:rPr>
          <w:rtl w:val="0"/>
        </w:rPr>
        <w:t xml:space="preserve"> </w:t>
      </w:r>
    </w:p>
    <w:p w:rsidR="00000000" w:rsidDel="00000000" w:rsidP="00000000" w:rsidRDefault="00000000" w:rsidRPr="00000000" w14:paraId="0000002A">
      <w:pPr>
        <w:pStyle w:val="Heading2"/>
        <w:rPr/>
      </w:pPr>
      <w:bookmarkStart w:colFirst="0" w:colLast="0" w:name="_m0owys7ma00i" w:id="7"/>
      <w:bookmarkEnd w:id="7"/>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itlfu2u16qxw" w:id="8"/>
      <w:bookmarkEnd w:id="8"/>
      <w:r w:rsidDel="00000000" w:rsidR="00000000" w:rsidRPr="00000000">
        <w:rPr>
          <w:rtl w:val="0"/>
        </w:rPr>
        <w:t xml:space="preserve">Perspectivele Inteligenței Artificiale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Unii cred că inovatorii ar putea în curând să dezvolte sisteme care depășesc capacitatea oamenilor de a învăța sau de a argumenta orice subiect. Dar alții rămân sceptici, deoarece toată activitatea cognitivă este legată de judecăți de valoare care sunt supuse experienței umane. </w:t>
      </w:r>
    </w:p>
    <w:p w:rsidR="00000000" w:rsidDel="00000000" w:rsidP="00000000" w:rsidRDefault="00000000" w:rsidRPr="00000000" w14:paraId="0000002F">
      <w:pPr>
        <w:rPr/>
        <w:sectPr>
          <w:type w:val="continuous"/>
          <w:pgSz w:h="16838" w:w="11906" w:orient="portrait"/>
          <w:pgMar w:bottom="1134" w:top="1134" w:left="1418" w:right="851" w:header="0" w:footer="0"/>
        </w:sect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uwpo3e2ynogy" w:id="9"/>
      <w:bookmarkEnd w:id="9"/>
      <w:r w:rsidDel="00000000" w:rsidR="00000000" w:rsidRPr="00000000">
        <w:rPr>
          <w:rtl w:val="0"/>
        </w:rPr>
        <w:t xml:space="preserve">Concluzii</w:t>
      </w:r>
    </w:p>
    <w:p w:rsidR="00000000" w:rsidDel="00000000" w:rsidP="00000000" w:rsidRDefault="00000000" w:rsidRPr="00000000" w14:paraId="00000032">
      <w:pPr>
        <w:rPr/>
      </w:pPr>
      <w:r w:rsidDel="00000000" w:rsidR="00000000" w:rsidRPr="00000000">
        <w:rPr>
          <w:rtl w:val="0"/>
        </w:rPr>
        <w:t xml:space="preserve">asdasdas</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jreqia255fcb" w:id="10"/>
      <w:bookmarkEnd w:id="10"/>
      <w:r w:rsidDel="00000000" w:rsidR="00000000" w:rsidRPr="00000000">
        <w:rPr>
          <w:rtl w:val="0"/>
        </w:rPr>
        <w:t xml:space="preserve">Bibliografie</w:t>
      </w:r>
    </w:p>
    <w:p w:rsidR="00000000" w:rsidDel="00000000" w:rsidP="00000000" w:rsidRDefault="00000000" w:rsidRPr="00000000" w14:paraId="00000035">
      <w:pPr>
        <w:numPr>
          <w:ilvl w:val="0"/>
          <w:numId w:val="1"/>
        </w:numPr>
        <w:spacing w:after="0" w:afterAutospacing="0"/>
        <w:ind w:left="720" w:hanging="360"/>
        <w:rPr>
          <w:u w:val="none"/>
        </w:rPr>
      </w:pPr>
      <w:hyperlink r:id="rId10">
        <w:r w:rsidDel="00000000" w:rsidR="00000000" w:rsidRPr="00000000">
          <w:rPr>
            <w:color w:val="1155cc"/>
            <w:u w:val="single"/>
            <w:rtl w:val="0"/>
          </w:rPr>
          <w:t xml:space="preserve">https://gotech.world/inteligenta-artificiala-definitie-tipuri-de-ai-cum-invata-si-ce-aplicatii-are/#tipuri</w:t>
        </w:r>
      </w:hyperlink>
      <w:r w:rsidDel="00000000" w:rsidR="00000000" w:rsidRPr="00000000">
        <w:rPr>
          <w:rtl w:val="0"/>
        </w:rPr>
      </w:r>
    </w:p>
    <w:p w:rsidR="00000000" w:rsidDel="00000000" w:rsidP="00000000" w:rsidRDefault="00000000" w:rsidRPr="00000000" w14:paraId="00000036">
      <w:pPr>
        <w:numPr>
          <w:ilvl w:val="0"/>
          <w:numId w:val="1"/>
        </w:numPr>
        <w:spacing w:after="0" w:afterAutospacing="0"/>
        <w:ind w:left="720" w:hanging="360"/>
        <w:rPr>
          <w:u w:val="none"/>
        </w:rPr>
      </w:pPr>
      <w:hyperlink r:id="rId11">
        <w:r w:rsidDel="00000000" w:rsidR="00000000" w:rsidRPr="00000000">
          <w:rPr>
            <w:color w:val="1155cc"/>
            <w:u w:val="single"/>
            <w:rtl w:val="0"/>
          </w:rPr>
          <w:t xml:space="preserve">https://www.britannica.com/technology/artificial-intelligence</w:t>
        </w:r>
      </w:hyperlink>
      <w:r w:rsidDel="00000000" w:rsidR="00000000" w:rsidRPr="00000000">
        <w:rPr>
          <w:rtl w:val="0"/>
        </w:rPr>
      </w:r>
    </w:p>
    <w:p w:rsidR="00000000" w:rsidDel="00000000" w:rsidP="00000000" w:rsidRDefault="00000000" w:rsidRPr="00000000" w14:paraId="00000037">
      <w:pPr>
        <w:numPr>
          <w:ilvl w:val="0"/>
          <w:numId w:val="1"/>
        </w:numPr>
        <w:spacing w:after="0" w:afterAutospacing="0"/>
        <w:ind w:left="720" w:hanging="360"/>
        <w:rPr>
          <w:u w:val="none"/>
        </w:rPr>
      </w:pPr>
      <w:hyperlink r:id="rId12">
        <w:r w:rsidDel="00000000" w:rsidR="00000000" w:rsidRPr="00000000">
          <w:rPr>
            <w:color w:val="1155cc"/>
            <w:u w:val="single"/>
            <w:rtl w:val="0"/>
          </w:rPr>
          <w:t xml:space="preserve">https://www.europarl.europa.eu/news/ro/headlines/society/20200827STO85804/ce-este-inteligenta-artificiala-si-cum-este-utilizata</w:t>
        </w:r>
      </w:hyperlink>
      <w:r w:rsidDel="00000000" w:rsidR="00000000" w:rsidRPr="00000000">
        <w:rPr>
          <w:rtl w:val="0"/>
        </w:rPr>
      </w:r>
    </w:p>
    <w:p w:rsidR="00000000" w:rsidDel="00000000" w:rsidP="00000000" w:rsidRDefault="00000000" w:rsidRPr="00000000" w14:paraId="00000038">
      <w:pPr>
        <w:numPr>
          <w:ilvl w:val="0"/>
          <w:numId w:val="1"/>
        </w:numPr>
        <w:spacing w:after="0" w:afterAutospacing="0"/>
        <w:ind w:left="720" w:hanging="360"/>
        <w:rPr>
          <w:u w:val="none"/>
        </w:rPr>
      </w:pPr>
      <w:hyperlink r:id="rId13">
        <w:r w:rsidDel="00000000" w:rsidR="00000000" w:rsidRPr="00000000">
          <w:rPr>
            <w:color w:val="1155cc"/>
            <w:u w:val="single"/>
            <w:rtl w:val="0"/>
          </w:rPr>
          <w:t xml:space="preserve">https://www.investopedia.com/terms/a/artificial-intelligence-ai.asp</w:t>
        </w:r>
      </w:hyperlink>
      <w:r w:rsidDel="00000000" w:rsidR="00000000" w:rsidRPr="00000000">
        <w:rPr>
          <w:rtl w:val="0"/>
        </w:rPr>
      </w:r>
    </w:p>
    <w:p w:rsidR="00000000" w:rsidDel="00000000" w:rsidP="00000000" w:rsidRDefault="00000000" w:rsidRPr="00000000" w14:paraId="00000039">
      <w:pPr>
        <w:numPr>
          <w:ilvl w:val="0"/>
          <w:numId w:val="1"/>
        </w:numPr>
        <w:spacing w:after="0" w:afterAutospacing="0"/>
        <w:ind w:left="720" w:hanging="360"/>
        <w:rPr>
          <w:u w:val="none"/>
        </w:rPr>
      </w:pPr>
      <w:hyperlink r:id="rId14">
        <w:r w:rsidDel="00000000" w:rsidR="00000000" w:rsidRPr="00000000">
          <w:rPr>
            <w:color w:val="1155cc"/>
            <w:u w:val="single"/>
            <w:rtl w:val="0"/>
          </w:rPr>
          <w:t xml:space="preserve">https://www.investopedia.com/terms/s/strong-ai.asp</w:t>
        </w:r>
      </w:hyperlink>
      <w:r w:rsidDel="00000000" w:rsidR="00000000" w:rsidRPr="00000000">
        <w:rPr>
          <w:rtl w:val="0"/>
        </w:rPr>
      </w:r>
    </w:p>
    <w:p w:rsidR="00000000" w:rsidDel="00000000" w:rsidP="00000000" w:rsidRDefault="00000000" w:rsidRPr="00000000" w14:paraId="0000003A">
      <w:pPr>
        <w:numPr>
          <w:ilvl w:val="0"/>
          <w:numId w:val="1"/>
        </w:numPr>
        <w:spacing w:after="0" w:afterAutospacing="0"/>
        <w:ind w:left="720" w:hanging="360"/>
        <w:rPr>
          <w:u w:val="none"/>
        </w:rPr>
      </w:pPr>
      <w:hyperlink r:id="rId15">
        <w:r w:rsidDel="00000000" w:rsidR="00000000" w:rsidRPr="00000000">
          <w:rPr>
            <w:color w:val="1155cc"/>
            <w:u w:val="single"/>
            <w:rtl w:val="0"/>
          </w:rPr>
          <w:t xml:space="preserve">https://www.investopedia.com/terms/w/weak-ai.asp</w:t>
        </w:r>
      </w:hyperlink>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r>
    </w:p>
    <w:sectPr>
      <w:type w:val="nextPage"/>
      <w:pgSz w:h="16838" w:w="11906" w:orient="portrait"/>
      <w:pgMar w:bottom="1134" w:top="1134" w:left="1418" w:right="85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20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ritannica.com/technology/artificial-intelligence" TargetMode="External"/><Relationship Id="rId10" Type="http://schemas.openxmlformats.org/officeDocument/2006/relationships/hyperlink" Target="https://gotech.world/inteligenta-artificiala-definitie-tipuri-de-ai-cum-invata-si-ce-aplicatii-are/#tipuri" TargetMode="External"/><Relationship Id="rId13" Type="http://schemas.openxmlformats.org/officeDocument/2006/relationships/hyperlink" Target="https://www.investopedia.com/terms/a/artificial-intelligence-ai.asp" TargetMode="External"/><Relationship Id="rId12" Type="http://schemas.openxmlformats.org/officeDocument/2006/relationships/hyperlink" Target="https://www.europarl.europa.eu/news/ro/headlines/society/20200827STO85804/ce-este-inteligenta-artificiala-si-cum-este-utiliz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investopedia.com/terms/w/weak-ai.asp" TargetMode="External"/><Relationship Id="rId14" Type="http://schemas.openxmlformats.org/officeDocument/2006/relationships/hyperlink" Target="https://www.investopedia.com/terms/s/strong-ai.asp"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